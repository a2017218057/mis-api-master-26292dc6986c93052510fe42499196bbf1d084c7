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 w:firstLineChars="200"/>
        <w:rPr>
          <w:lang w:eastAsia="zh-CN"/>
        </w:rPr>
      </w:pPr>
      <w:r>
        <w:rPr>
          <w:lang w:eastAsia="zh-CN"/>
        </w:rPr>
        <w:t>尊敬的各位领导</w:t>
      </w:r>
      <w:r>
        <w:rPr>
          <w:rFonts w:hint="eastAsia"/>
          <w:lang w:eastAsia="zh-CN"/>
        </w:rPr>
        <w:t>老师</w:t>
      </w:r>
      <w:r>
        <w:rPr>
          <w:lang w:eastAsia="zh-CN"/>
        </w:rPr>
        <w:t>，</w:t>
      </w:r>
      <w:r>
        <w:rPr>
          <w:rFonts w:hint="eastAsia"/>
          <w:lang w:eastAsia="zh-CN"/>
        </w:rPr>
        <w:t>大家下午</w:t>
      </w:r>
      <w:r>
        <w:rPr>
          <w:lang w:eastAsia="zh-CN"/>
        </w:rPr>
        <w:t>好，我是来自</w:t>
      </w:r>
      <w:r>
        <w:rPr>
          <w:rFonts w:hint="eastAsia"/>
          <w:lang w:val="en-US" w:eastAsia="zh-CN"/>
        </w:rPr>
        <w:t>智能与计算学部</w:t>
      </w:r>
      <w:r>
        <w:rPr>
          <w:rFonts w:hint="eastAsia"/>
          <w:lang w:eastAsia="zh-CN"/>
        </w:rPr>
        <w:t>数据科学与服务工程实验室</w:t>
      </w:r>
      <w:r>
        <w:rPr>
          <w:lang w:eastAsia="zh-CN"/>
        </w:rPr>
        <w:t>的学生代表</w:t>
      </w:r>
      <w:r>
        <w:rPr>
          <w:rFonts w:hint="eastAsia"/>
          <w:lang w:eastAsia="zh-CN"/>
        </w:rPr>
        <w:t>张金琛</w:t>
      </w:r>
      <w:r>
        <w:rPr>
          <w:lang w:eastAsia="zh-CN"/>
        </w:rPr>
        <w:t>，很荣幸有机会来给大家展示</w:t>
      </w:r>
      <w:r>
        <w:rPr>
          <w:rFonts w:hint="eastAsia"/>
          <w:lang w:eastAsia="zh-CN"/>
        </w:rPr>
        <w:t>我们的实验室</w:t>
      </w:r>
      <w:r>
        <w:rPr>
          <w:lang w:eastAsia="zh-CN"/>
        </w:rPr>
        <w:t>。</w:t>
      </w:r>
    </w:p>
    <w:p>
      <w:pPr>
        <w:spacing w:line="360" w:lineRule="auto"/>
        <w:ind w:firstLine="480" w:firstLineChars="200"/>
        <w:rPr>
          <w:lang w:eastAsia="zh-CN"/>
        </w:rPr>
      </w:pPr>
    </w:p>
    <w:p>
      <w:pPr>
        <w:spacing w:line="360" w:lineRule="auto"/>
        <w:ind w:firstLine="480" w:firstLineChars="200"/>
        <w:rPr>
          <w:lang w:eastAsia="zh-CN"/>
        </w:rPr>
      </w:pPr>
      <w:r>
        <w:rPr>
          <w:rFonts w:hint="eastAsia"/>
          <w:lang w:eastAsia="zh-CN"/>
        </w:rPr>
        <w:t>今天</w:t>
      </w:r>
      <w:r>
        <w:rPr>
          <w:lang w:eastAsia="zh-CN"/>
        </w:rPr>
        <w:t>，我将从</w:t>
      </w:r>
      <w:r>
        <w:rPr>
          <w:rFonts w:hint="eastAsia"/>
          <w:lang w:val="en-US" w:eastAsia="zh-CN"/>
        </w:rPr>
        <w:t>以下</w:t>
      </w:r>
      <w:r>
        <w:rPr>
          <w:lang w:eastAsia="zh-CN"/>
        </w:rPr>
        <w:t>6</w:t>
      </w:r>
      <w:r>
        <w:rPr>
          <w:rFonts w:hint="eastAsia"/>
          <w:lang w:eastAsia="zh-CN"/>
        </w:rPr>
        <w:t>个</w:t>
      </w:r>
      <w:r>
        <w:rPr>
          <w:lang w:eastAsia="zh-CN"/>
        </w:rPr>
        <w:t>方面</w:t>
      </w:r>
      <w:r>
        <w:rPr>
          <w:rFonts w:hint="eastAsia"/>
          <w:lang w:val="en-US" w:eastAsia="zh-CN"/>
        </w:rPr>
        <w:t>作以</w:t>
      </w:r>
      <w:r>
        <w:rPr>
          <w:lang w:eastAsia="zh-CN"/>
        </w:rPr>
        <w:t>介绍。</w:t>
      </w:r>
    </w:p>
    <w:p>
      <w:pPr>
        <w:spacing w:line="360" w:lineRule="auto"/>
        <w:ind w:firstLine="480" w:firstLineChars="200"/>
        <w:rPr>
          <w:lang w:eastAsia="zh-CN"/>
        </w:rPr>
      </w:pPr>
    </w:p>
    <w:p>
      <w:pPr>
        <w:spacing w:line="360" w:lineRule="auto"/>
        <w:ind w:firstLine="480" w:firstLineChars="200"/>
        <w:rPr>
          <w:lang w:eastAsia="zh-CN"/>
        </w:rPr>
      </w:pPr>
      <w:r>
        <w:rPr>
          <w:lang w:eastAsia="zh-CN"/>
        </w:rPr>
        <w:t>我们实验室</w:t>
      </w:r>
      <w:r>
        <w:rPr>
          <w:rFonts w:hint="eastAsia"/>
          <w:lang w:eastAsia="zh-CN"/>
        </w:rPr>
        <w:t>团队的</w:t>
      </w:r>
      <w:r>
        <w:rPr>
          <w:lang w:eastAsia="zh-CN"/>
        </w:rPr>
        <w:t>组长是</w:t>
      </w:r>
      <w:r>
        <w:rPr>
          <w:rFonts w:hint="eastAsia"/>
          <w:lang w:eastAsia="zh-CN"/>
        </w:rPr>
        <w:t>陶文源</w:t>
      </w:r>
      <w:r>
        <w:rPr>
          <w:lang w:eastAsia="zh-CN"/>
        </w:rPr>
        <w:t>教授。</w:t>
      </w:r>
    </w:p>
    <w:p>
      <w:pPr>
        <w:spacing w:line="360" w:lineRule="auto"/>
        <w:ind w:firstLine="480" w:firstLineChars="200"/>
        <w:rPr>
          <w:del w:id="0" w:author="tao" w:date="2018-05-16T22:18:37Z"/>
          <w:lang w:eastAsia="zh-CN"/>
        </w:rPr>
      </w:pPr>
      <w:r>
        <w:rPr>
          <w:rFonts w:hint="eastAsia"/>
          <w:lang w:eastAsia="zh-CN"/>
        </w:rPr>
        <w:t>并由翁仲铭等5位导师团队带领，对40余</w:t>
      </w:r>
      <w:r>
        <w:rPr>
          <w:rFonts w:hint="eastAsia"/>
          <w:lang w:val="en-US" w:eastAsia="zh-CN"/>
        </w:rPr>
        <w:t>名</w:t>
      </w:r>
      <w:r>
        <w:rPr>
          <w:rFonts w:hint="eastAsia"/>
          <w:lang w:eastAsia="zh-CN"/>
        </w:rPr>
        <w:t>学生做科研项目指导。</w:t>
      </w:r>
      <w:bookmarkStart w:id="0" w:name="_GoBack"/>
      <w:bookmarkEnd w:id="0"/>
    </w:p>
    <w:p>
      <w:pPr>
        <w:spacing w:line="360" w:lineRule="auto"/>
        <w:ind w:firstLine="480" w:firstLineChars="200"/>
        <w:rPr>
          <w:lang w:eastAsia="zh-CN"/>
        </w:rPr>
        <w:pPrChange w:id="1" w:author="tao" w:date="2018-05-16T22:18:37Z">
          <w:pPr>
            <w:pStyle w:val="2"/>
          </w:pPr>
        </w:pPrChange>
      </w:pPr>
    </w:p>
    <w:p>
      <w:pPr>
        <w:spacing w:line="360" w:lineRule="auto"/>
        <w:ind w:firstLine="480" w:firstLineChars="200"/>
        <w:rPr>
          <w:lang w:eastAsia="zh-CN"/>
        </w:rPr>
      </w:pPr>
      <w:r>
        <w:rPr>
          <w:rFonts w:hint="eastAsia"/>
          <w:lang w:eastAsia="zh-CN"/>
        </w:rPr>
        <w:t xml:space="preserve"> “心存敬畏，手握戒尺”</w:t>
      </w:r>
      <w:r>
        <w:rPr>
          <w:lang w:eastAsia="zh-CN"/>
        </w:rPr>
        <w:t xml:space="preserve"> </w:t>
      </w:r>
    </w:p>
    <w:p>
      <w:pPr>
        <w:spacing w:line="360" w:lineRule="auto"/>
        <w:ind w:firstLine="480" w:firstLineChars="200"/>
        <w:rPr>
          <w:lang w:eastAsia="zh-CN"/>
        </w:rPr>
      </w:pPr>
      <w:r>
        <w:rPr>
          <w:rFonts w:hint="eastAsia"/>
          <w:lang w:eastAsia="zh-CN"/>
        </w:rPr>
        <w:t>实验室具备数据、设备、请假、卫生、安全、奖励、财务等</w:t>
      </w:r>
      <w:r>
        <w:rPr>
          <w:lang w:eastAsia="zh-CN"/>
        </w:rPr>
        <w:t>8</w:t>
      </w:r>
      <w:r>
        <w:rPr>
          <w:rFonts w:hint="eastAsia"/>
          <w:lang w:eastAsia="zh-CN"/>
        </w:rPr>
        <w:t>项</w:t>
      </w:r>
      <w:r>
        <w:rPr>
          <w:lang w:eastAsia="zh-CN"/>
        </w:rPr>
        <w:t>规章制度</w:t>
      </w:r>
      <w:r>
        <w:rPr>
          <w:rFonts w:hint="eastAsia"/>
          <w:lang w:eastAsia="zh-CN"/>
        </w:rPr>
        <w:t>。张贴明确，条理清晰。各项制度由翁老师监督，学生贯彻落实。各项经费报销严格管控，专款专用。</w:t>
      </w:r>
    </w:p>
    <w:p>
      <w:pPr>
        <w:spacing w:line="360" w:lineRule="auto"/>
        <w:ind w:firstLine="480" w:firstLineChars="200"/>
        <w:rPr>
          <w:lang w:eastAsia="zh-CN"/>
        </w:rPr>
      </w:pPr>
    </w:p>
    <w:p>
      <w:pPr>
        <w:spacing w:line="360" w:lineRule="auto"/>
        <w:ind w:firstLine="480" w:firstLineChars="200"/>
        <w:rPr>
          <w:lang w:eastAsia="zh-CN"/>
        </w:rPr>
      </w:pPr>
      <w:r>
        <w:rPr>
          <w:rFonts w:hint="eastAsia"/>
          <w:lang w:eastAsia="zh-CN"/>
        </w:rPr>
        <w:t xml:space="preserve"> “潜心问道，关注社会” </w:t>
      </w:r>
    </w:p>
    <w:p>
      <w:pPr>
        <w:spacing w:line="360" w:lineRule="auto"/>
        <w:ind w:firstLine="480" w:firstLineChars="200"/>
        <w:rPr>
          <w:lang w:eastAsia="zh-CN"/>
        </w:rPr>
      </w:pPr>
      <w:r>
        <w:rPr>
          <w:rFonts w:hint="eastAsia"/>
          <w:lang w:eastAsia="zh-CN"/>
        </w:rPr>
        <w:t>实验室坚持潜心问道与关注社会相统一。</w:t>
      </w:r>
      <w:r>
        <w:rPr>
          <w:rFonts w:hint="eastAsia"/>
          <w:lang w:val="en-US" w:eastAsia="zh-CN"/>
        </w:rPr>
        <w:t>实验室</w:t>
      </w:r>
      <w:r>
        <w:rPr>
          <w:rFonts w:hint="eastAsia"/>
          <w:lang w:eastAsia="zh-CN"/>
        </w:rPr>
        <w:t>每周组会，</w:t>
      </w:r>
      <w:r>
        <w:rPr>
          <w:rFonts w:hint="eastAsia"/>
          <w:lang w:val="en-US" w:eastAsia="zh-CN"/>
        </w:rPr>
        <w:t>确保</w:t>
      </w:r>
      <w:r>
        <w:rPr>
          <w:rFonts w:hint="eastAsia"/>
          <w:lang w:eastAsia="zh-CN"/>
        </w:rPr>
        <w:t>学生科研进度。</w:t>
      </w:r>
    </w:p>
    <w:p>
      <w:pPr>
        <w:spacing w:line="360" w:lineRule="auto"/>
        <w:ind w:firstLine="480" w:firstLineChars="200"/>
        <w:rPr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eastAsia="zh-CN"/>
        </w:rPr>
        <w:t>实验室注重交流合作，与海洋学院合作完成了海洋工程作业风险管理系统，与精仪学院合作完成了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虚拟现实实验教学课件研发。与仁爱集团、中医药大学等单位均有密切合作。</w:t>
      </w:r>
    </w:p>
    <w:p>
      <w:pPr>
        <w:spacing w:line="360" w:lineRule="auto"/>
        <w:ind w:firstLine="480" w:firstLineChars="200"/>
      </w:pPr>
      <w:r>
        <w:rPr>
          <w:rFonts w:hint="eastAsia"/>
        </w:rPr>
        <w:t>陶老师作为</w:t>
      </w:r>
      <w:r>
        <w:rPr>
          <w:rFonts w:hint="eastAsia"/>
          <w:lang w:eastAsia="zh-CN"/>
        </w:rPr>
        <w:t>世界智能大会</w:t>
      </w:r>
      <w:r>
        <w:rPr>
          <w:rFonts w:hint="eastAsia"/>
        </w:rPr>
        <w:t>教育与学术分会场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总负责人，安排我们参加了大数据智能等</w:t>
      </w:r>
      <w:r>
        <w:rPr>
          <w:rFonts w:hint="eastAsia"/>
          <w:lang w:val="en-US" w:eastAsia="zh-CN"/>
        </w:rPr>
        <w:t>十余场学术报告</w:t>
      </w:r>
      <w:r>
        <w:rPr>
          <w:rFonts w:hint="eastAsia"/>
        </w:rPr>
        <w:t>。开拓视野，增长学识。</w:t>
      </w:r>
    </w:p>
    <w:p>
      <w:pPr>
        <w:spacing w:line="360" w:lineRule="auto"/>
        <w:ind w:firstLine="480" w:firstLineChars="200"/>
        <w:rPr>
          <w:lang w:eastAsia="zh-CN"/>
        </w:rPr>
      </w:pPr>
      <w:r>
        <w:rPr>
          <w:rFonts w:hint="eastAsia"/>
          <w:lang w:eastAsia="zh-CN"/>
        </w:rPr>
        <w:tab/>
      </w:r>
    </w:p>
    <w:p>
      <w:pPr>
        <w:spacing w:line="360" w:lineRule="auto"/>
        <w:ind w:firstLine="480" w:firstLineChars="200"/>
        <w:rPr>
          <w:lang w:eastAsia="zh-CN"/>
        </w:rPr>
      </w:pPr>
      <w:r>
        <w:rPr>
          <w:rFonts w:hint="eastAsia"/>
          <w:lang w:eastAsia="zh-CN"/>
        </w:rPr>
        <w:t>“春风化雨，立德树人”</w:t>
      </w:r>
    </w:p>
    <w:p>
      <w:pPr>
        <w:spacing w:line="360" w:lineRule="auto"/>
        <w:ind w:firstLine="480" w:firstLineChars="200"/>
        <w:rPr>
          <w:lang w:eastAsia="zh-CN"/>
        </w:rPr>
      </w:pPr>
      <w:r>
        <w:rPr>
          <w:rFonts w:hint="eastAsia"/>
          <w:lang w:eastAsia="zh-CN"/>
        </w:rPr>
        <w:t>秉承“立德树人”的根本任务，贯彻落实学生培养的四个“引路人”</w:t>
      </w:r>
    </w:p>
    <w:p>
      <w:pPr>
        <w:spacing w:line="360" w:lineRule="auto"/>
        <w:ind w:firstLine="480" w:firstLineChars="200"/>
        <w:rPr>
          <w:lang w:eastAsia="zh-CN"/>
        </w:rPr>
      </w:pPr>
      <w:r>
        <w:rPr>
          <w:rFonts w:hint="eastAsia"/>
          <w:lang w:eastAsia="zh-CN"/>
        </w:rPr>
        <w:t>各导师每周与学生谈心，了解并解决学生的困难。</w:t>
      </w:r>
    </w:p>
    <w:p>
      <w:pPr>
        <w:spacing w:line="360" w:lineRule="auto"/>
        <w:ind w:firstLine="480" w:firstLineChars="200"/>
        <w:rPr>
          <w:rFonts w:hint="eastAsia"/>
          <w:u w:val="single"/>
          <w:lang w:eastAsia="zh-CN"/>
        </w:rPr>
      </w:pPr>
      <w:r>
        <w:rPr>
          <w:rFonts w:hint="eastAsia"/>
          <w:u w:val="none"/>
          <w:lang w:eastAsia="zh-CN"/>
        </w:rPr>
        <w:t>实验室培养学生严谨治学的科研态度。形成了“师授研，研传本”的链式“传帮带”培养体系。</w:t>
      </w:r>
    </w:p>
    <w:p>
      <w:pPr>
        <w:spacing w:line="360" w:lineRule="auto"/>
        <w:ind w:firstLine="480" w:firstLineChars="200"/>
        <w:rPr>
          <w:lang w:eastAsia="zh-CN"/>
        </w:rPr>
      </w:pPr>
      <w:r>
        <w:rPr>
          <w:rFonts w:hint="eastAsia"/>
          <w:lang w:eastAsia="zh-CN"/>
        </w:rPr>
        <w:t>学生科研经历丰富、成果斐然。实验室医工结合，探索新医科发展“天大路线”，</w:t>
      </w:r>
      <w:r>
        <w:rPr>
          <w:rFonts w:hint="eastAsia"/>
          <w:lang w:val="en-US" w:eastAsia="zh-CN"/>
        </w:rPr>
        <w:t>并</w:t>
      </w:r>
      <w:r>
        <w:rPr>
          <w:rFonts w:hint="eastAsia"/>
          <w:lang w:eastAsia="zh-CN"/>
        </w:rPr>
        <w:t>取得了VR针灸、康复</w:t>
      </w:r>
      <w:r>
        <w:rPr>
          <w:rFonts w:hint="eastAsia"/>
          <w:lang w:val="en-US" w:eastAsia="zh-CN"/>
        </w:rPr>
        <w:t>医疗</w:t>
      </w:r>
      <w:r>
        <w:rPr>
          <w:rFonts w:hint="eastAsia"/>
          <w:lang w:eastAsia="zh-CN"/>
        </w:rPr>
        <w:t>、百草园等成果。学生赴西藏、</w:t>
      </w:r>
      <w:r>
        <w:rPr>
          <w:rFonts w:hint="eastAsia"/>
        </w:rPr>
        <w:t>新疆为文物构建数字化信息库。用VR/AR</w:t>
      </w:r>
      <w:r>
        <w:rPr>
          <w:rFonts w:hint="eastAsia"/>
          <w:lang w:eastAsia="zh-CN"/>
        </w:rPr>
        <w:t>技术宣传十九大思想。团市委</w:t>
      </w:r>
      <w:r>
        <w:rPr>
          <w:rFonts w:hint="eastAsia"/>
        </w:rPr>
        <w:t>詹越老师带领万全小学少先队员来参观体验。钟校长</w:t>
      </w:r>
      <w:r>
        <w:rPr>
          <w:rFonts w:hint="eastAsia"/>
          <w:lang w:eastAsia="zh-CN"/>
        </w:rPr>
        <w:t>和马如仁先生都亲身体验了我实验室的科研成果</w:t>
      </w:r>
      <w:r>
        <w:rPr>
          <w:rFonts w:hint="eastAsia"/>
        </w:rPr>
        <w:t>。</w:t>
      </w:r>
    </w:p>
    <w:p>
      <w:pPr>
        <w:spacing w:line="360" w:lineRule="auto"/>
        <w:ind w:firstLine="420"/>
      </w:pPr>
      <w:r>
        <w:rPr>
          <w:rFonts w:hint="eastAsia"/>
        </w:rPr>
        <w:t>学生积极</w:t>
      </w:r>
      <w:r>
        <w:rPr>
          <w:rFonts w:hint="eastAsia"/>
          <w:lang w:val="en-US" w:eastAsia="zh-CN"/>
        </w:rPr>
        <w:t>参与学生工作，在社会实践、公益活动、创新创业、社团活动中均有突出表现</w:t>
      </w:r>
      <w:r>
        <w:rPr>
          <w:rFonts w:hint="eastAsia"/>
          <w:lang w:eastAsia="zh-CN"/>
        </w:rPr>
        <w:t>。</w:t>
      </w:r>
    </w:p>
    <w:p>
      <w:pPr>
        <w:spacing w:line="360" w:lineRule="auto"/>
        <w:ind w:firstLine="480" w:firstLineChars="200"/>
      </w:pPr>
      <w:r>
        <w:rPr>
          <w:rFonts w:hint="eastAsia"/>
        </w:rPr>
        <w:t>实验室学生就业率100%，毕业后，无论在华为</w:t>
      </w:r>
      <w:r>
        <w:rPr>
          <w:rFonts w:hint="eastAsia"/>
          <w:lang w:val="en-US" w:eastAsia="zh-CN"/>
        </w:rPr>
        <w:t>阿里</w:t>
      </w:r>
      <w:r>
        <w:rPr>
          <w:rFonts w:hint="eastAsia"/>
        </w:rPr>
        <w:t>等互联网企业，还是在河北工大等事业单位，都为祖国建设贡献着自己的力量。</w:t>
      </w:r>
    </w:p>
    <w:p>
      <w:pPr>
        <w:spacing w:line="360" w:lineRule="auto"/>
        <w:ind w:firstLine="480" w:firstLineChars="200"/>
        <w:rPr>
          <w:lang w:eastAsia="zh-CN"/>
        </w:rPr>
      </w:pPr>
    </w:p>
    <w:p>
      <w:pPr>
        <w:spacing w:line="360" w:lineRule="auto"/>
        <w:ind w:firstLine="480" w:firstLineChars="200"/>
        <w:rPr>
          <w:lang w:eastAsia="zh-CN"/>
        </w:rPr>
      </w:pPr>
      <w:r>
        <w:rPr>
          <w:rFonts w:hint="eastAsia"/>
          <w:lang w:eastAsia="zh-CN"/>
        </w:rPr>
        <w:t xml:space="preserve"> “寓教于乐，全面发展”</w:t>
      </w:r>
    </w:p>
    <w:p>
      <w:pPr>
        <w:spacing w:line="360" w:lineRule="auto"/>
        <w:ind w:firstLine="480" w:firstLineChars="200"/>
        <w:rPr>
          <w:lang w:eastAsia="zh-CN"/>
        </w:rPr>
      </w:pPr>
      <w:r>
        <w:rPr>
          <w:lang w:eastAsia="zh-CN"/>
        </w:rPr>
        <w:t>实验室积极拓展课余活动</w:t>
      </w:r>
      <w:r>
        <w:rPr>
          <w:rFonts w:hint="eastAsia"/>
          <w:lang w:eastAsia="zh-CN"/>
        </w:rPr>
        <w:t>。每周末组织</w:t>
      </w:r>
      <w:r>
        <w:rPr>
          <w:rFonts w:hint="eastAsia"/>
          <w:lang w:val="en-US" w:eastAsia="zh-CN"/>
        </w:rPr>
        <w:t>篮球</w:t>
      </w:r>
      <w:r>
        <w:rPr>
          <w:rFonts w:hint="eastAsia"/>
          <w:lang w:eastAsia="zh-CN"/>
        </w:rPr>
        <w:t>等体育活动。</w:t>
      </w:r>
      <w:r>
        <w:rPr>
          <w:rFonts w:hint="eastAsia"/>
          <w:lang w:val="en-US" w:eastAsia="zh-CN"/>
        </w:rPr>
        <w:t>集体观看了</w:t>
      </w:r>
      <w:r>
        <w:rPr>
          <w:rFonts w:hint="eastAsia"/>
          <w:lang w:eastAsia="zh-CN"/>
        </w:rPr>
        <w:t>《厉害了，我的国》。</w:t>
      </w:r>
      <w:r>
        <w:rPr>
          <w:rFonts w:hint="eastAsia"/>
          <w:lang w:val="en-US" w:eastAsia="zh-CN"/>
        </w:rPr>
        <w:t>开展</w:t>
      </w:r>
      <w:r>
        <w:rPr>
          <w:rFonts w:hint="eastAsia"/>
          <w:lang w:eastAsia="zh-CN"/>
        </w:rPr>
        <w:t>“翰墨书香”系列活动</w:t>
      </w:r>
      <w:r>
        <w:rPr>
          <w:rFonts w:hint="eastAsia" w:asciiTheme="minorEastAsia" w:hAnsi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，参观了</w:t>
      </w:r>
      <w:r>
        <w:rPr>
          <w:rFonts w:hint="eastAsia" w:asciiTheme="minorEastAsia" w:hAnsiTheme="minorEastAsia" w:cs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文化中心多个展馆。</w:t>
      </w:r>
      <w:r>
        <w:rPr>
          <w:rFonts w:hint="eastAsia" w:asciiTheme="minorEastAsia" w:hAnsi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该</w:t>
      </w:r>
      <w:r>
        <w:rPr>
          <w:rFonts w:hint="eastAsia" w:asciiTheme="minorEastAsia" w:hAnsiTheme="minorEastAsia" w:cs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活动获得了明德工程 “优秀一般案例”。</w:t>
      </w:r>
    </w:p>
    <w:p>
      <w:pPr>
        <w:spacing w:line="360" w:lineRule="auto"/>
        <w:ind w:firstLine="480" w:firstLineChars="200"/>
        <w:rPr>
          <w:lang w:eastAsia="zh-CN"/>
        </w:rPr>
      </w:pPr>
    </w:p>
    <w:p>
      <w:pPr>
        <w:spacing w:line="360" w:lineRule="auto"/>
        <w:ind w:firstLine="480" w:firstLineChars="200"/>
        <w:rPr>
          <w:lang w:eastAsia="zh-CN"/>
        </w:rPr>
      </w:pPr>
      <w:r>
        <w:rPr>
          <w:rFonts w:hint="eastAsia"/>
          <w:lang w:eastAsia="zh-CN"/>
        </w:rPr>
        <w:t>“以文化人，以文育人”</w:t>
      </w:r>
    </w:p>
    <w:p>
      <w:pPr>
        <w:spacing w:line="360" w:lineRule="auto"/>
        <w:ind w:firstLine="480" w:firstLineChars="200"/>
        <w:rPr>
          <w:lang w:eastAsia="zh-CN"/>
        </w:rPr>
      </w:pPr>
      <w:r>
        <w:rPr>
          <w:rFonts w:hint="eastAsia"/>
          <w:lang w:eastAsia="zh-CN"/>
        </w:rPr>
        <w:t>秉承 “崇德修身，严谨治学，矢志创新”的核心文化</w:t>
      </w:r>
      <w:r>
        <w:rPr>
          <w:lang w:eastAsia="zh-CN"/>
        </w:rPr>
        <w:t>，</w:t>
      </w:r>
      <w:r>
        <w:rPr>
          <w:rFonts w:hint="eastAsia"/>
          <w:lang w:eastAsia="zh-CN"/>
        </w:rPr>
        <w:t>培养社会主义建设者和接班人</w:t>
      </w:r>
      <w:r>
        <w:rPr>
          <w:lang w:eastAsia="zh-CN"/>
        </w:rPr>
        <w:t>。</w:t>
      </w:r>
    </w:p>
    <w:p>
      <w:pPr>
        <w:spacing w:line="360" w:lineRule="auto"/>
        <w:ind w:firstLine="480" w:firstLineChars="200"/>
        <w:rPr>
          <w:lang w:eastAsia="zh-CN"/>
        </w:rPr>
      </w:pPr>
      <w:r>
        <w:rPr>
          <w:lang w:eastAsia="zh-CN"/>
        </w:rPr>
        <w:t>实验室</w:t>
      </w:r>
      <w:r>
        <w:rPr>
          <w:rFonts w:hint="eastAsia"/>
          <w:lang w:eastAsia="zh-CN"/>
        </w:rPr>
        <w:t>将活动以照片墙的形式张贴悬挂，给学生以温馨的归属感。</w:t>
      </w:r>
    </w:p>
    <w:p>
      <w:pPr>
        <w:spacing w:line="360" w:lineRule="auto"/>
        <w:ind w:firstLine="48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实验室有自己的宣传网站。积极参加学校活动，在天津大学第十一届我心目中的好导师评选中，陶老师获得十佳好导师称号，翁老师获得好导师称号。</w:t>
      </w:r>
    </w:p>
    <w:p>
      <w:pPr>
        <w:spacing w:line="360" w:lineRule="auto"/>
        <w:ind w:firstLine="48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日前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天津市记者团</w:t>
      </w:r>
      <w:r>
        <w:rPr>
          <w:rFonts w:hint="eastAsia"/>
          <w:lang w:eastAsia="zh-CN"/>
        </w:rPr>
        <w:t>来我实验室采访，实验室事迹在天津电视台、天津日报、</w:t>
      </w:r>
      <w:r>
        <w:rPr>
          <w:rFonts w:hint="eastAsia"/>
          <w:lang w:val="en-US" w:eastAsia="zh-CN"/>
        </w:rPr>
        <w:t>中国青年报、人民网</w:t>
      </w:r>
      <w:r>
        <w:rPr>
          <w:rFonts w:hint="eastAsia"/>
          <w:lang w:eastAsia="zh-CN"/>
        </w:rPr>
        <w:t>等</w:t>
      </w:r>
      <w:r>
        <w:rPr>
          <w:rFonts w:hint="eastAsia"/>
          <w:lang w:val="en-US" w:eastAsia="zh-CN"/>
        </w:rPr>
        <w:t>10余家媒体</w:t>
      </w:r>
      <w:r>
        <w:rPr>
          <w:rFonts w:hint="eastAsia"/>
          <w:lang w:eastAsia="zh-CN"/>
        </w:rPr>
        <w:t>平台均有报导。</w:t>
      </w:r>
    </w:p>
    <w:p>
      <w:pPr>
        <w:spacing w:line="360" w:lineRule="auto"/>
        <w:ind w:firstLine="480" w:firstLineChars="200"/>
        <w:rPr>
          <w:lang w:eastAsia="zh-CN"/>
        </w:rPr>
      </w:pPr>
    </w:p>
    <w:p>
      <w:pPr>
        <w:spacing w:line="360" w:lineRule="auto"/>
        <w:ind w:firstLine="480" w:firstLineChars="200"/>
        <w:rPr>
          <w:lang w:eastAsia="zh-CN"/>
        </w:rPr>
      </w:pPr>
      <w:r>
        <w:rPr>
          <w:lang w:eastAsia="zh-CN"/>
        </w:rPr>
        <w:t>这就是我们</w:t>
      </w:r>
      <w:r>
        <w:rPr>
          <w:rFonts w:hint="eastAsia"/>
          <w:lang w:eastAsia="zh-CN"/>
        </w:rPr>
        <w:t>数据科学与服务工程实验室</w:t>
      </w:r>
      <w:r>
        <w:rPr>
          <w:lang w:eastAsia="zh-CN"/>
        </w:rPr>
        <w:t>。我的展示完毕，</w:t>
      </w:r>
      <w:r>
        <w:rPr>
          <w:rFonts w:hint="eastAsia"/>
          <w:lang w:eastAsia="zh-CN"/>
        </w:rPr>
        <w:t>感谢各位</w:t>
      </w:r>
      <w:r>
        <w:rPr>
          <w:lang w:eastAsia="zh-CN"/>
        </w:rPr>
        <w:t>评委老师的聆听，</w:t>
      </w:r>
      <w:r>
        <w:rPr>
          <w:rFonts w:hint="eastAsia"/>
          <w:lang w:eastAsia="zh-CN"/>
        </w:rPr>
        <w:t>谢谢</w:t>
      </w:r>
      <w:r>
        <w:rPr>
          <w:lang w:eastAsia="zh-CN"/>
        </w:rPr>
        <w:t>。</w:t>
      </w:r>
    </w:p>
    <w:sectPr>
      <w:pgSz w:w="11900" w:h="16840"/>
      <w:pgMar w:top="1191" w:right="1077" w:bottom="1191" w:left="107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tao">
    <w15:presenceInfo w15:providerId="None" w15:userId="t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trackRevisions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117"/>
    <w:rsid w:val="00012994"/>
    <w:rsid w:val="00015071"/>
    <w:rsid w:val="0002377C"/>
    <w:rsid w:val="00024ED7"/>
    <w:rsid w:val="0002597D"/>
    <w:rsid w:val="00032148"/>
    <w:rsid w:val="00045DEA"/>
    <w:rsid w:val="0004781A"/>
    <w:rsid w:val="00050DBF"/>
    <w:rsid w:val="00080508"/>
    <w:rsid w:val="00080E7F"/>
    <w:rsid w:val="0008109B"/>
    <w:rsid w:val="00081B53"/>
    <w:rsid w:val="0009512C"/>
    <w:rsid w:val="000A1A92"/>
    <w:rsid w:val="000D10BC"/>
    <w:rsid w:val="00100FB4"/>
    <w:rsid w:val="00112863"/>
    <w:rsid w:val="001215A7"/>
    <w:rsid w:val="001246F2"/>
    <w:rsid w:val="001249F4"/>
    <w:rsid w:val="00125AA6"/>
    <w:rsid w:val="00126E66"/>
    <w:rsid w:val="00140D14"/>
    <w:rsid w:val="001443F4"/>
    <w:rsid w:val="00146ABD"/>
    <w:rsid w:val="001525CB"/>
    <w:rsid w:val="001550CB"/>
    <w:rsid w:val="00161450"/>
    <w:rsid w:val="00164A9B"/>
    <w:rsid w:val="00166A0D"/>
    <w:rsid w:val="001721AF"/>
    <w:rsid w:val="00175D43"/>
    <w:rsid w:val="001875AA"/>
    <w:rsid w:val="00194115"/>
    <w:rsid w:val="0019593E"/>
    <w:rsid w:val="00196575"/>
    <w:rsid w:val="0019738A"/>
    <w:rsid w:val="001A5CCF"/>
    <w:rsid w:val="001D26D9"/>
    <w:rsid w:val="001D65F8"/>
    <w:rsid w:val="001E6DDD"/>
    <w:rsid w:val="001F4ADB"/>
    <w:rsid w:val="00200B3F"/>
    <w:rsid w:val="0020233B"/>
    <w:rsid w:val="00212DC7"/>
    <w:rsid w:val="002134BA"/>
    <w:rsid w:val="00223245"/>
    <w:rsid w:val="00242325"/>
    <w:rsid w:val="0024663F"/>
    <w:rsid w:val="00257A33"/>
    <w:rsid w:val="002768B8"/>
    <w:rsid w:val="00280A86"/>
    <w:rsid w:val="002826A4"/>
    <w:rsid w:val="002A20C4"/>
    <w:rsid w:val="002A30DB"/>
    <w:rsid w:val="002A4311"/>
    <w:rsid w:val="002A7B06"/>
    <w:rsid w:val="002B1584"/>
    <w:rsid w:val="002B79E6"/>
    <w:rsid w:val="002C05D0"/>
    <w:rsid w:val="002C5803"/>
    <w:rsid w:val="002C5C93"/>
    <w:rsid w:val="002C6E63"/>
    <w:rsid w:val="002D4CB1"/>
    <w:rsid w:val="002E641B"/>
    <w:rsid w:val="00311132"/>
    <w:rsid w:val="00325BAB"/>
    <w:rsid w:val="00353918"/>
    <w:rsid w:val="0036097E"/>
    <w:rsid w:val="0037112D"/>
    <w:rsid w:val="00374B21"/>
    <w:rsid w:val="00375DCA"/>
    <w:rsid w:val="00390CEC"/>
    <w:rsid w:val="003C7293"/>
    <w:rsid w:val="003F51C4"/>
    <w:rsid w:val="003F78D4"/>
    <w:rsid w:val="00405F11"/>
    <w:rsid w:val="00417E3B"/>
    <w:rsid w:val="00445FBA"/>
    <w:rsid w:val="00456585"/>
    <w:rsid w:val="00472241"/>
    <w:rsid w:val="004722A0"/>
    <w:rsid w:val="00474C03"/>
    <w:rsid w:val="00484849"/>
    <w:rsid w:val="004B5973"/>
    <w:rsid w:val="004C5776"/>
    <w:rsid w:val="004D42B4"/>
    <w:rsid w:val="004D6C6E"/>
    <w:rsid w:val="004E62B5"/>
    <w:rsid w:val="004E6D95"/>
    <w:rsid w:val="004F43C8"/>
    <w:rsid w:val="004F4D14"/>
    <w:rsid w:val="00500822"/>
    <w:rsid w:val="00502BA7"/>
    <w:rsid w:val="0050511C"/>
    <w:rsid w:val="00516908"/>
    <w:rsid w:val="00543233"/>
    <w:rsid w:val="00544954"/>
    <w:rsid w:val="00582F25"/>
    <w:rsid w:val="005A0ADB"/>
    <w:rsid w:val="005A632F"/>
    <w:rsid w:val="005B4C77"/>
    <w:rsid w:val="005B6E19"/>
    <w:rsid w:val="005B7133"/>
    <w:rsid w:val="005C78DB"/>
    <w:rsid w:val="005F2D21"/>
    <w:rsid w:val="005F5308"/>
    <w:rsid w:val="005F594E"/>
    <w:rsid w:val="006010E5"/>
    <w:rsid w:val="00627BF0"/>
    <w:rsid w:val="00632A30"/>
    <w:rsid w:val="00637F86"/>
    <w:rsid w:val="00643C4E"/>
    <w:rsid w:val="00647D3B"/>
    <w:rsid w:val="006525D2"/>
    <w:rsid w:val="00655C7C"/>
    <w:rsid w:val="00665F26"/>
    <w:rsid w:val="006661F2"/>
    <w:rsid w:val="00674FD5"/>
    <w:rsid w:val="00677366"/>
    <w:rsid w:val="00682824"/>
    <w:rsid w:val="00683FBD"/>
    <w:rsid w:val="00690FE0"/>
    <w:rsid w:val="00693CF8"/>
    <w:rsid w:val="006A3C00"/>
    <w:rsid w:val="006C2292"/>
    <w:rsid w:val="006C5229"/>
    <w:rsid w:val="006C6C8C"/>
    <w:rsid w:val="006C7417"/>
    <w:rsid w:val="006D5356"/>
    <w:rsid w:val="006F3D54"/>
    <w:rsid w:val="006F422C"/>
    <w:rsid w:val="006F56B2"/>
    <w:rsid w:val="00703994"/>
    <w:rsid w:val="007220FE"/>
    <w:rsid w:val="00732661"/>
    <w:rsid w:val="00737471"/>
    <w:rsid w:val="00756455"/>
    <w:rsid w:val="00766FB9"/>
    <w:rsid w:val="00771440"/>
    <w:rsid w:val="00782D34"/>
    <w:rsid w:val="00793C51"/>
    <w:rsid w:val="007A2A08"/>
    <w:rsid w:val="007A6B7B"/>
    <w:rsid w:val="007B7C2F"/>
    <w:rsid w:val="007C4795"/>
    <w:rsid w:val="007D7ED4"/>
    <w:rsid w:val="007E4645"/>
    <w:rsid w:val="007E7DFA"/>
    <w:rsid w:val="007F40F5"/>
    <w:rsid w:val="008015FB"/>
    <w:rsid w:val="00803123"/>
    <w:rsid w:val="008060C0"/>
    <w:rsid w:val="00831929"/>
    <w:rsid w:val="00846E87"/>
    <w:rsid w:val="00850C8C"/>
    <w:rsid w:val="00850E0B"/>
    <w:rsid w:val="0085423A"/>
    <w:rsid w:val="008545BB"/>
    <w:rsid w:val="008578BD"/>
    <w:rsid w:val="008720FB"/>
    <w:rsid w:val="0088542C"/>
    <w:rsid w:val="008B1021"/>
    <w:rsid w:val="008C4CA0"/>
    <w:rsid w:val="008C6EAB"/>
    <w:rsid w:val="008D0707"/>
    <w:rsid w:val="00904C54"/>
    <w:rsid w:val="00912D19"/>
    <w:rsid w:val="00912D1B"/>
    <w:rsid w:val="0092262A"/>
    <w:rsid w:val="009254F0"/>
    <w:rsid w:val="00934C6F"/>
    <w:rsid w:val="00935465"/>
    <w:rsid w:val="0096048D"/>
    <w:rsid w:val="00981E7F"/>
    <w:rsid w:val="00993BA4"/>
    <w:rsid w:val="009A0A19"/>
    <w:rsid w:val="009C6376"/>
    <w:rsid w:val="009D2BAE"/>
    <w:rsid w:val="009D73E4"/>
    <w:rsid w:val="009F05CD"/>
    <w:rsid w:val="00A035E4"/>
    <w:rsid w:val="00A06791"/>
    <w:rsid w:val="00A1202B"/>
    <w:rsid w:val="00A20556"/>
    <w:rsid w:val="00A210AB"/>
    <w:rsid w:val="00A33B24"/>
    <w:rsid w:val="00A461E6"/>
    <w:rsid w:val="00A56400"/>
    <w:rsid w:val="00A63E84"/>
    <w:rsid w:val="00A652B0"/>
    <w:rsid w:val="00A756D4"/>
    <w:rsid w:val="00A75AE9"/>
    <w:rsid w:val="00A77117"/>
    <w:rsid w:val="00A81D18"/>
    <w:rsid w:val="00A86232"/>
    <w:rsid w:val="00AB3478"/>
    <w:rsid w:val="00AB4F19"/>
    <w:rsid w:val="00AB751E"/>
    <w:rsid w:val="00AD1D29"/>
    <w:rsid w:val="00AD3EC3"/>
    <w:rsid w:val="00AE48D8"/>
    <w:rsid w:val="00AF151D"/>
    <w:rsid w:val="00B0430E"/>
    <w:rsid w:val="00B07712"/>
    <w:rsid w:val="00B20CCF"/>
    <w:rsid w:val="00B22DFB"/>
    <w:rsid w:val="00B27BA9"/>
    <w:rsid w:val="00B339BD"/>
    <w:rsid w:val="00B33B94"/>
    <w:rsid w:val="00B55E8E"/>
    <w:rsid w:val="00B746F7"/>
    <w:rsid w:val="00B77ECB"/>
    <w:rsid w:val="00BB34B8"/>
    <w:rsid w:val="00BD121F"/>
    <w:rsid w:val="00BD4E37"/>
    <w:rsid w:val="00BE6ACC"/>
    <w:rsid w:val="00BF255E"/>
    <w:rsid w:val="00BF553D"/>
    <w:rsid w:val="00BF7713"/>
    <w:rsid w:val="00C01319"/>
    <w:rsid w:val="00C02262"/>
    <w:rsid w:val="00C13EE4"/>
    <w:rsid w:val="00C148D6"/>
    <w:rsid w:val="00C15878"/>
    <w:rsid w:val="00C15E65"/>
    <w:rsid w:val="00C20983"/>
    <w:rsid w:val="00C25B1D"/>
    <w:rsid w:val="00C25ED0"/>
    <w:rsid w:val="00C325CF"/>
    <w:rsid w:val="00C3789D"/>
    <w:rsid w:val="00C52E24"/>
    <w:rsid w:val="00C53D32"/>
    <w:rsid w:val="00C60791"/>
    <w:rsid w:val="00C652C0"/>
    <w:rsid w:val="00C66E08"/>
    <w:rsid w:val="00C818A2"/>
    <w:rsid w:val="00C81EAA"/>
    <w:rsid w:val="00C93D13"/>
    <w:rsid w:val="00CC099B"/>
    <w:rsid w:val="00CC1553"/>
    <w:rsid w:val="00CE6748"/>
    <w:rsid w:val="00D0067E"/>
    <w:rsid w:val="00D0749F"/>
    <w:rsid w:val="00D17A17"/>
    <w:rsid w:val="00D223C9"/>
    <w:rsid w:val="00D31620"/>
    <w:rsid w:val="00D344D9"/>
    <w:rsid w:val="00D36EED"/>
    <w:rsid w:val="00D424E4"/>
    <w:rsid w:val="00D42EE3"/>
    <w:rsid w:val="00D50529"/>
    <w:rsid w:val="00D541FC"/>
    <w:rsid w:val="00D77148"/>
    <w:rsid w:val="00D92547"/>
    <w:rsid w:val="00DC10F7"/>
    <w:rsid w:val="00DD5096"/>
    <w:rsid w:val="00DF673E"/>
    <w:rsid w:val="00E039BA"/>
    <w:rsid w:val="00E163B1"/>
    <w:rsid w:val="00E20413"/>
    <w:rsid w:val="00E3540C"/>
    <w:rsid w:val="00E62DA2"/>
    <w:rsid w:val="00E63BB8"/>
    <w:rsid w:val="00E71DA4"/>
    <w:rsid w:val="00E80495"/>
    <w:rsid w:val="00E92B63"/>
    <w:rsid w:val="00EA74DE"/>
    <w:rsid w:val="00EB001C"/>
    <w:rsid w:val="00EB32CE"/>
    <w:rsid w:val="00EC1555"/>
    <w:rsid w:val="00EF6E2D"/>
    <w:rsid w:val="00EF79B6"/>
    <w:rsid w:val="00F0109E"/>
    <w:rsid w:val="00F01B61"/>
    <w:rsid w:val="00F05F2C"/>
    <w:rsid w:val="00F12BD4"/>
    <w:rsid w:val="00F12D18"/>
    <w:rsid w:val="00F43159"/>
    <w:rsid w:val="00F73608"/>
    <w:rsid w:val="00F74CF9"/>
    <w:rsid w:val="00F874BA"/>
    <w:rsid w:val="00FB188E"/>
    <w:rsid w:val="00FB67C4"/>
    <w:rsid w:val="00FC0145"/>
    <w:rsid w:val="00FC637D"/>
    <w:rsid w:val="00FD233B"/>
    <w:rsid w:val="00FF4E23"/>
    <w:rsid w:val="00FF5693"/>
    <w:rsid w:val="07DF7048"/>
    <w:rsid w:val="0D8D2753"/>
    <w:rsid w:val="169F5B77"/>
    <w:rsid w:val="1F990F25"/>
    <w:rsid w:val="2F851845"/>
    <w:rsid w:val="3936372B"/>
    <w:rsid w:val="46B62933"/>
    <w:rsid w:val="49867577"/>
    <w:rsid w:val="4E9E5CBB"/>
    <w:rsid w:val="51732820"/>
    <w:rsid w:val="53765F80"/>
    <w:rsid w:val="59C44D43"/>
    <w:rsid w:val="5B4A2088"/>
    <w:rsid w:val="637266FF"/>
    <w:rsid w:val="65510F28"/>
    <w:rsid w:val="6FDF441F"/>
    <w:rsid w:val="76410120"/>
    <w:rsid w:val="77FB7EE7"/>
    <w:rsid w:val="7B0E5B9B"/>
    <w:rsid w:val="7BD74D71"/>
    <w:rsid w:val="7FF5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176</Words>
  <Characters>1008</Characters>
  <Lines>8</Lines>
  <Paragraphs>2</Paragraphs>
  <TotalTime>110</TotalTime>
  <ScaleCrop>false</ScaleCrop>
  <LinksUpToDate>false</LinksUpToDate>
  <CharactersWithSpaces>1182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2016-06-15T18:30:00Z</dcterms:created>
  <dc:creator>崔晨晖</dc:creator>
  <cp:lastModifiedBy>tao</cp:lastModifiedBy>
  <dcterms:modified xsi:type="dcterms:W3CDTF">2018-05-16T14:18:42Z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